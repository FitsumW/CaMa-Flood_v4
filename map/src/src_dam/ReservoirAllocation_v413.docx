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9C4B" w14:textId="082612BE" w:rsidR="002C1857" w:rsidRPr="004B039F" w:rsidRDefault="002C1857">
      <w:pPr>
        <w:rPr>
          <w:b/>
          <w:bCs/>
        </w:rPr>
      </w:pPr>
      <w:r w:rsidRPr="004B039F">
        <w:rPr>
          <w:rFonts w:hint="eastAsia"/>
          <w:b/>
          <w:bCs/>
        </w:rPr>
        <w:t>P</w:t>
      </w:r>
      <w:r w:rsidRPr="004B039F">
        <w:rPr>
          <w:b/>
          <w:bCs/>
        </w:rPr>
        <w:t xml:space="preserve">rocedures to allocate reservoirs on a </w:t>
      </w:r>
      <w:proofErr w:type="spellStart"/>
      <w:proofErr w:type="gramStart"/>
      <w:r w:rsidRPr="004B039F">
        <w:rPr>
          <w:b/>
          <w:bCs/>
        </w:rPr>
        <w:t>CaMa</w:t>
      </w:r>
      <w:proofErr w:type="spellEnd"/>
      <w:r w:rsidRPr="004B039F">
        <w:rPr>
          <w:b/>
          <w:bCs/>
        </w:rPr>
        <w:t>-Flood river</w:t>
      </w:r>
      <w:proofErr w:type="gramEnd"/>
      <w:r w:rsidRPr="004B039F">
        <w:rPr>
          <w:b/>
          <w:bCs/>
        </w:rPr>
        <w:t xml:space="preserve"> map</w:t>
      </w:r>
      <w:r w:rsidR="006D7149">
        <w:rPr>
          <w:b/>
          <w:bCs/>
        </w:rPr>
        <w:t xml:space="preserve"> (for </w:t>
      </w:r>
      <w:proofErr w:type="spellStart"/>
      <w:r w:rsidR="006D7149">
        <w:rPr>
          <w:b/>
          <w:bCs/>
        </w:rPr>
        <w:t>CaMa</w:t>
      </w:r>
      <w:proofErr w:type="spellEnd"/>
      <w:r w:rsidR="006D7149">
        <w:rPr>
          <w:b/>
          <w:bCs/>
        </w:rPr>
        <w:t>-Flood v4.1</w:t>
      </w:r>
      <w:r w:rsidR="00224136">
        <w:rPr>
          <w:b/>
          <w:bCs/>
        </w:rPr>
        <w:t>3</w:t>
      </w:r>
      <w:r w:rsidR="006D7149">
        <w:rPr>
          <w:b/>
          <w:bCs/>
        </w:rPr>
        <w:t>)</w:t>
      </w:r>
    </w:p>
    <w:p w14:paraId="5EB6956C" w14:textId="77777777" w:rsidR="002C1857" w:rsidRPr="006D7149" w:rsidRDefault="002C1857"/>
    <w:p w14:paraId="2084CE1E" w14:textId="67BDCAA9" w:rsidR="006D7149" w:rsidRDefault="006D7149" w:rsidP="006D7149">
      <w:pPr>
        <w:ind w:left="5880" w:firstLine="840"/>
      </w:pPr>
      <w:r>
        <w:t>Dai Yamazaki</w:t>
      </w:r>
    </w:p>
    <w:p w14:paraId="2A219C86" w14:textId="1DC4ED75" w:rsidR="006D7149" w:rsidRDefault="006D7149">
      <w:r>
        <w:rPr>
          <w:rFonts w:hint="eastAsia"/>
        </w:rPr>
        <w:t xml:space="preserve"> </w:t>
      </w:r>
      <w:r>
        <w:tab/>
      </w:r>
      <w:r>
        <w:tab/>
      </w:r>
      <w:r>
        <w:tab/>
      </w:r>
      <w:r>
        <w:tab/>
      </w:r>
      <w:r>
        <w:tab/>
      </w:r>
      <w:r>
        <w:tab/>
      </w:r>
      <w:r>
        <w:tab/>
      </w:r>
      <w:r>
        <w:tab/>
      </w:r>
      <w:r w:rsidR="00224136">
        <w:t>1</w:t>
      </w:r>
      <w:r w:rsidR="00224136" w:rsidRPr="00224136">
        <w:rPr>
          <w:vertAlign w:val="superscript"/>
        </w:rPr>
        <w:t>st</w:t>
      </w:r>
      <w:r w:rsidR="00224136">
        <w:t xml:space="preserve"> Dec</w:t>
      </w:r>
      <w:r>
        <w:t xml:space="preserve"> 2023</w:t>
      </w:r>
    </w:p>
    <w:p w14:paraId="455E4E52" w14:textId="77777777" w:rsidR="006D7149" w:rsidRDefault="006D7149"/>
    <w:p w14:paraId="54888970" w14:textId="3E3C814C" w:rsidR="002C1857" w:rsidRDefault="002C1857">
      <w:r>
        <w:t xml:space="preserve">In this document, the procedures to allocate </w:t>
      </w:r>
      <w:proofErr w:type="spellStart"/>
      <w:r>
        <w:t>GRanD</w:t>
      </w:r>
      <w:proofErr w:type="spellEnd"/>
      <w:r>
        <w:t xml:space="preserve"> reservoirs on a </w:t>
      </w:r>
      <w:proofErr w:type="spellStart"/>
      <w:proofErr w:type="gramStart"/>
      <w:r>
        <w:t>CaMa</w:t>
      </w:r>
      <w:proofErr w:type="spellEnd"/>
      <w:r>
        <w:t>-Flood river</w:t>
      </w:r>
      <w:proofErr w:type="gramEnd"/>
      <w:r>
        <w:t xml:space="preserve"> map is described. In addition, same scripts can be used to add reservoirs not included in </w:t>
      </w:r>
      <w:proofErr w:type="spellStart"/>
      <w:r>
        <w:t>GRanD</w:t>
      </w:r>
      <w:proofErr w:type="spellEnd"/>
      <w:r>
        <w:t xml:space="preserve"> database.</w:t>
      </w:r>
    </w:p>
    <w:p w14:paraId="62498BF9" w14:textId="77777777" w:rsidR="00506CFF" w:rsidRDefault="00506CFF"/>
    <w:p w14:paraId="333305ED" w14:textId="13B2813A" w:rsidR="006D7149" w:rsidRDefault="006D7149">
      <w:r>
        <w:rPr>
          <w:rFonts w:hint="eastAsia"/>
        </w:rPr>
        <w:t>N</w:t>
      </w:r>
      <w:r>
        <w:t>ote: The format of dam parameter list file is slightly modified in v4.12 (</w:t>
      </w:r>
      <w:proofErr w:type="spellStart"/>
      <w:r>
        <w:t>fldsto</w:t>
      </w:r>
      <w:proofErr w:type="spellEnd"/>
      <w:r>
        <w:t>/</w:t>
      </w:r>
      <w:proofErr w:type="spellStart"/>
      <w:r>
        <w:t>uparea</w:t>
      </w:r>
      <w:proofErr w:type="spellEnd"/>
      <w:r>
        <w:t xml:space="preserve"> parameter was excluded). Please use a dam parameter list which is generated by the updated script.</w:t>
      </w:r>
    </w:p>
    <w:p w14:paraId="4219E151" w14:textId="77777777" w:rsidR="006D7149" w:rsidRDefault="006D7149"/>
    <w:p w14:paraId="64106352" w14:textId="78EBA7C9" w:rsidR="002C1857" w:rsidRPr="004B039F" w:rsidRDefault="002C1857" w:rsidP="002C1857">
      <w:pPr>
        <w:pStyle w:val="a3"/>
        <w:numPr>
          <w:ilvl w:val="0"/>
          <w:numId w:val="1"/>
        </w:numPr>
        <w:ind w:leftChars="0"/>
        <w:rPr>
          <w:b/>
          <w:bCs/>
        </w:rPr>
      </w:pPr>
      <w:r w:rsidRPr="004B039F">
        <w:rPr>
          <w:rFonts w:hint="eastAsia"/>
          <w:b/>
          <w:bCs/>
        </w:rPr>
        <w:t>I</w:t>
      </w:r>
      <w:r w:rsidRPr="004B039F">
        <w:rPr>
          <w:b/>
          <w:bCs/>
        </w:rPr>
        <w:t>nput data</w:t>
      </w:r>
      <w:r w:rsidR="004B039F">
        <w:rPr>
          <w:b/>
          <w:bCs/>
        </w:rPr>
        <w:t xml:space="preserve"> (included in </w:t>
      </w:r>
      <w:proofErr w:type="spellStart"/>
      <w:r w:rsidR="004B039F">
        <w:rPr>
          <w:b/>
          <w:bCs/>
        </w:rPr>
        <w:t>CaMa</w:t>
      </w:r>
      <w:proofErr w:type="spellEnd"/>
      <w:r w:rsidR="004B039F">
        <w:rPr>
          <w:b/>
          <w:bCs/>
        </w:rPr>
        <w:t>-Flood package)</w:t>
      </w:r>
    </w:p>
    <w:p w14:paraId="4682C77A" w14:textId="522D21DD" w:rsidR="002C1857" w:rsidRDefault="002C1857" w:rsidP="002C1857">
      <w:r>
        <w:t xml:space="preserve">List of </w:t>
      </w:r>
      <w:proofErr w:type="spellStart"/>
      <w:r>
        <w:t>GRanD</w:t>
      </w:r>
      <w:proofErr w:type="spellEnd"/>
      <w:r>
        <w:t xml:space="preserve"> reservoirs is available in </w:t>
      </w:r>
      <w:proofErr w:type="spellStart"/>
      <w:r>
        <w:t>CaMa</w:t>
      </w:r>
      <w:proofErr w:type="spellEnd"/>
      <w:r>
        <w:t>-Flood package.</w:t>
      </w:r>
    </w:p>
    <w:p w14:paraId="7B9E4757" w14:textId="6DABAB92" w:rsidR="002C1857" w:rsidRDefault="002C1857" w:rsidP="00506CFF">
      <w:pPr>
        <w:ind w:firstLine="840"/>
      </w:pPr>
      <w:r>
        <w:t>$(</w:t>
      </w:r>
      <w:proofErr w:type="spellStart"/>
      <w:r>
        <w:t>CaMa</w:t>
      </w:r>
      <w:proofErr w:type="spellEnd"/>
      <w:r>
        <w:t>-</w:t>
      </w:r>
      <w:proofErr w:type="gramStart"/>
      <w:r>
        <w:t>Flood)/map/data/GRanD_alloc.csv</w:t>
      </w:r>
      <w:proofErr w:type="gramEnd"/>
    </w:p>
    <w:p w14:paraId="1E9C4FBC" w14:textId="77777777" w:rsidR="00506CFF" w:rsidRDefault="00506CFF" w:rsidP="00506CFF"/>
    <w:p w14:paraId="3226AC47" w14:textId="4770A623" w:rsidR="002C1857" w:rsidRDefault="002C1857" w:rsidP="002C1857">
      <w:r>
        <w:t>Some reservoirs have error or mismatch of the attribute data required for allocation (</w:t>
      </w:r>
      <w:proofErr w:type="spellStart"/>
      <w:r>
        <w:t>lat</w:t>
      </w:r>
      <w:proofErr w:type="spellEnd"/>
      <w:r>
        <w:t xml:space="preserve">, </w:t>
      </w:r>
      <w:proofErr w:type="spellStart"/>
      <w:r>
        <w:t>lon</w:t>
      </w:r>
      <w:proofErr w:type="spellEnd"/>
      <w:r>
        <w:t xml:space="preserve">, </w:t>
      </w:r>
      <w:proofErr w:type="spellStart"/>
      <w:r>
        <w:t>uparea</w:t>
      </w:r>
      <w:proofErr w:type="spellEnd"/>
      <w:r>
        <w:t xml:space="preserve">) compared to </w:t>
      </w:r>
      <w:r w:rsidR="004B039F">
        <w:t xml:space="preserve">the </w:t>
      </w:r>
      <w:r>
        <w:t xml:space="preserve">MERIT </w:t>
      </w:r>
      <w:proofErr w:type="gramStart"/>
      <w:r>
        <w:t>Hydro river</w:t>
      </w:r>
      <w:proofErr w:type="gramEnd"/>
      <w:r>
        <w:t xml:space="preserve"> map (</w:t>
      </w:r>
      <w:r w:rsidR="004B039F">
        <w:t xml:space="preserve">hydrography </w:t>
      </w:r>
      <w:proofErr w:type="spellStart"/>
      <w:r>
        <w:t>base</w:t>
      </w:r>
      <w:r w:rsidR="004B039F">
        <w:t>map</w:t>
      </w:r>
      <w:proofErr w:type="spellEnd"/>
      <w:r>
        <w:t xml:space="preserve"> for </w:t>
      </w:r>
      <w:proofErr w:type="spellStart"/>
      <w:r>
        <w:t>CaMa</w:t>
      </w:r>
      <w:proofErr w:type="spellEnd"/>
      <w:r>
        <w:t>-Flood). Thus, we corrected the errors or mismatches by allocation reservoirs on 1-min resolution MERIT Hydro data.</w:t>
      </w:r>
    </w:p>
    <w:p w14:paraId="11ABE239" w14:textId="77777777" w:rsidR="00506CFF" w:rsidRDefault="00506CFF" w:rsidP="002C1857"/>
    <w:p w14:paraId="3AB8791B" w14:textId="125C5D4D" w:rsidR="004B039F" w:rsidRDefault="002C1857" w:rsidP="002C1857">
      <w:r>
        <w:t>The original attribute data is (</w:t>
      </w:r>
      <w:proofErr w:type="spellStart"/>
      <w:r>
        <w:t>lat_ori</w:t>
      </w:r>
      <w:proofErr w:type="spellEnd"/>
      <w:r>
        <w:t xml:space="preserve">, </w:t>
      </w:r>
      <w:proofErr w:type="spellStart"/>
      <w:r>
        <w:t>lon_ori</w:t>
      </w:r>
      <w:proofErr w:type="spellEnd"/>
      <w:r>
        <w:t xml:space="preserve">, </w:t>
      </w:r>
      <w:proofErr w:type="spellStart"/>
      <w:r>
        <w:t>area_ori</w:t>
      </w:r>
      <w:proofErr w:type="spellEnd"/>
      <w:r>
        <w:t>), and the corrected data is (</w:t>
      </w:r>
      <w:proofErr w:type="spellStart"/>
      <w:r>
        <w:t>lat_MERIT</w:t>
      </w:r>
      <w:proofErr w:type="spellEnd"/>
      <w:r>
        <w:t xml:space="preserve">, </w:t>
      </w:r>
      <w:proofErr w:type="spellStart"/>
      <w:r>
        <w:t>lon_MERIT</w:t>
      </w:r>
      <w:proofErr w:type="spellEnd"/>
      <w:r>
        <w:t xml:space="preserve">, </w:t>
      </w:r>
      <w:proofErr w:type="spellStart"/>
      <w:r>
        <w:t>area_MERIT</w:t>
      </w:r>
      <w:proofErr w:type="spellEnd"/>
      <w:r>
        <w:t xml:space="preserve">). The corrected attribution data is used to allocate </w:t>
      </w:r>
      <w:proofErr w:type="spellStart"/>
      <w:r>
        <w:t>GRanD</w:t>
      </w:r>
      <w:proofErr w:type="spellEnd"/>
      <w:r>
        <w:t xml:space="preserve"> reservoirs on a </w:t>
      </w:r>
      <w:proofErr w:type="spellStart"/>
      <w:proofErr w:type="gramStart"/>
      <w:r>
        <w:t>CaMa</w:t>
      </w:r>
      <w:proofErr w:type="spellEnd"/>
      <w:r>
        <w:t>-Flood river</w:t>
      </w:r>
      <w:proofErr w:type="gramEnd"/>
      <w:r>
        <w:t xml:space="preserve"> map.</w:t>
      </w:r>
    </w:p>
    <w:p w14:paraId="7D748D3E" w14:textId="77777777" w:rsidR="00506CFF" w:rsidRDefault="00506CFF" w:rsidP="002C1857"/>
    <w:p w14:paraId="47307775" w14:textId="01ABC1E5" w:rsidR="002C1857" w:rsidRDefault="00F90CA1" w:rsidP="002C1857">
      <w:r w:rsidRPr="00F90CA1">
        <w:rPr>
          <w:noProof/>
        </w:rPr>
        <w:drawing>
          <wp:inline distT="0" distB="0" distL="0" distR="0" wp14:anchorId="353A3021" wp14:editId="48E8F2F4">
            <wp:extent cx="5400040" cy="1052830"/>
            <wp:effectExtent l="0" t="0" r="0" b="1270"/>
            <wp:docPr id="1252484363"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84363" name="図 1" descr="テーブル&#10;&#10;自動的に生成された説明"/>
                    <pic:cNvPicPr/>
                  </pic:nvPicPr>
                  <pic:blipFill>
                    <a:blip r:embed="rId5"/>
                    <a:stretch>
                      <a:fillRect/>
                    </a:stretch>
                  </pic:blipFill>
                  <pic:spPr>
                    <a:xfrm>
                      <a:off x="0" y="0"/>
                      <a:ext cx="5400040" cy="1052830"/>
                    </a:xfrm>
                    <a:prstGeom prst="rect">
                      <a:avLst/>
                    </a:prstGeom>
                  </pic:spPr>
                </pic:pic>
              </a:graphicData>
            </a:graphic>
          </wp:inline>
        </w:drawing>
      </w:r>
    </w:p>
    <w:p w14:paraId="1939660A" w14:textId="035720B8" w:rsidR="00F90CA1" w:rsidRPr="00F90CA1" w:rsidRDefault="00F90CA1" w:rsidP="002C1857">
      <w:pPr>
        <w:rPr>
          <w:rFonts w:asciiTheme="majorEastAsia" w:eastAsiaTheme="majorEastAsia" w:hAnsiTheme="majorEastAsia"/>
        </w:rPr>
      </w:pPr>
      <w:r w:rsidRPr="00161982">
        <w:rPr>
          <w:rFonts w:asciiTheme="majorEastAsia" w:eastAsiaTheme="majorEastAsia" w:hAnsiTheme="majorEastAsia" w:hint="eastAsia"/>
        </w:rPr>
        <w:t>E</w:t>
      </w:r>
      <w:r w:rsidRPr="00161982">
        <w:rPr>
          <w:rFonts w:asciiTheme="majorEastAsia" w:eastAsiaTheme="majorEastAsia" w:hAnsiTheme="majorEastAsia"/>
        </w:rPr>
        <w:t>xample of GRanD_</w:t>
      </w:r>
      <w:r>
        <w:rPr>
          <w:rFonts w:asciiTheme="majorEastAsia" w:eastAsiaTheme="majorEastAsia" w:hAnsiTheme="majorEastAsia"/>
        </w:rPr>
        <w:t>alloc.csv</w:t>
      </w:r>
      <w:r w:rsidRPr="00161982">
        <w:rPr>
          <w:rFonts w:asciiTheme="majorEastAsia" w:eastAsiaTheme="majorEastAsia" w:hAnsiTheme="majorEastAsia"/>
        </w:rPr>
        <w:t xml:space="preserve"> file.</w:t>
      </w:r>
    </w:p>
    <w:p w14:paraId="5560E75E" w14:textId="77777777" w:rsidR="00F90CA1" w:rsidRDefault="00F90CA1" w:rsidP="002C1857"/>
    <w:p w14:paraId="7F74D85A" w14:textId="77777777" w:rsidR="00506CFF" w:rsidRDefault="00506CFF" w:rsidP="002C1857"/>
    <w:p w14:paraId="5D808EED" w14:textId="77777777" w:rsidR="00506CFF" w:rsidRDefault="00506CFF" w:rsidP="002C1857"/>
    <w:p w14:paraId="6EE8A943" w14:textId="77777777" w:rsidR="00506CFF" w:rsidRDefault="00506CFF" w:rsidP="002C1857"/>
    <w:p w14:paraId="6C955647" w14:textId="4BFAB17D" w:rsidR="002C1857" w:rsidRPr="004B039F" w:rsidRDefault="002C1857" w:rsidP="002C1857">
      <w:pPr>
        <w:pStyle w:val="a3"/>
        <w:numPr>
          <w:ilvl w:val="0"/>
          <w:numId w:val="1"/>
        </w:numPr>
        <w:ind w:leftChars="0"/>
        <w:rPr>
          <w:b/>
          <w:bCs/>
        </w:rPr>
      </w:pPr>
      <w:r w:rsidRPr="004B039F">
        <w:rPr>
          <w:rFonts w:hint="eastAsia"/>
          <w:b/>
          <w:bCs/>
        </w:rPr>
        <w:lastRenderedPageBreak/>
        <w:t>A</w:t>
      </w:r>
      <w:r w:rsidRPr="004B039F">
        <w:rPr>
          <w:b/>
          <w:bCs/>
        </w:rPr>
        <w:t>llocat</w:t>
      </w:r>
      <w:r w:rsidR="004B039F">
        <w:rPr>
          <w:b/>
          <w:bCs/>
        </w:rPr>
        <w:t>e reservoirs</w:t>
      </w:r>
      <w:r w:rsidRPr="004B039F">
        <w:rPr>
          <w:b/>
          <w:bCs/>
        </w:rPr>
        <w:t xml:space="preserve"> on </w:t>
      </w:r>
      <w:r w:rsidR="004B039F">
        <w:rPr>
          <w:b/>
          <w:bCs/>
        </w:rPr>
        <w:t xml:space="preserve">a </w:t>
      </w:r>
      <w:proofErr w:type="spellStart"/>
      <w:proofErr w:type="gramStart"/>
      <w:r w:rsidRPr="004B039F">
        <w:rPr>
          <w:b/>
          <w:bCs/>
        </w:rPr>
        <w:t>CaMa</w:t>
      </w:r>
      <w:proofErr w:type="spellEnd"/>
      <w:r w:rsidRPr="004B039F">
        <w:rPr>
          <w:b/>
          <w:bCs/>
        </w:rPr>
        <w:t>-Flood river</w:t>
      </w:r>
      <w:proofErr w:type="gramEnd"/>
      <w:r w:rsidRPr="004B039F">
        <w:rPr>
          <w:b/>
          <w:bCs/>
        </w:rPr>
        <w:t xml:space="preserve"> map</w:t>
      </w:r>
    </w:p>
    <w:p w14:paraId="06561B1C" w14:textId="77777777" w:rsidR="00224136" w:rsidRDefault="00224136" w:rsidP="002C1857">
      <w:bookmarkStart w:id="0" w:name="OLE_LINK1"/>
      <w:bookmarkStart w:id="1" w:name="OLE_LINK2"/>
      <w:r>
        <w:rPr>
          <w:rFonts w:hint="eastAsia"/>
        </w:rPr>
        <w:t>P</w:t>
      </w:r>
      <w:r>
        <w:t>lease go to your working map directory (</w:t>
      </w:r>
      <w:proofErr w:type="gramStart"/>
      <w:r>
        <w:t>e.g.</w:t>
      </w:r>
      <w:proofErr w:type="gramEnd"/>
      <w:r>
        <w:t xml:space="preserve"> map/glb_15min/). </w:t>
      </w:r>
    </w:p>
    <w:p w14:paraId="464D1A88" w14:textId="044C834F" w:rsidR="00224136" w:rsidRDefault="00224136" w:rsidP="002C1857">
      <w:r>
        <w:t>Then copy map/</w:t>
      </w:r>
      <w:proofErr w:type="spellStart"/>
      <w:r>
        <w:t>src</w:t>
      </w:r>
      <w:proofErr w:type="spellEnd"/>
      <w:r>
        <w:t>/</w:t>
      </w:r>
      <w:proofErr w:type="spellStart"/>
      <w:r>
        <w:t>src_param</w:t>
      </w:r>
      <w:proofErr w:type="spellEnd"/>
      <w:r>
        <w:t>/ directory to your working map directory.</w:t>
      </w:r>
    </w:p>
    <w:bookmarkEnd w:id="0"/>
    <w:bookmarkEnd w:id="1"/>
    <w:p w14:paraId="73822C28" w14:textId="77777777" w:rsidR="00224136" w:rsidRDefault="00224136" w:rsidP="002C1857"/>
    <w:p w14:paraId="3091DC13" w14:textId="0E664407" w:rsidR="002C1857" w:rsidRDefault="00224136" w:rsidP="002C1857">
      <w:r>
        <w:t>Then, p</w:t>
      </w:r>
      <w:r w:rsidR="002C1857">
        <w:t xml:space="preserve">lease go to </w:t>
      </w:r>
      <w:proofErr w:type="spellStart"/>
      <w:r w:rsidR="002C1857">
        <w:t>src_param</w:t>
      </w:r>
      <w:proofErr w:type="spellEnd"/>
      <w:r w:rsidR="002C1857">
        <w:t>/</w:t>
      </w:r>
      <w:r w:rsidR="002C1857">
        <w:rPr>
          <w:rFonts w:hint="eastAsia"/>
        </w:rPr>
        <w:t xml:space="preserve"> </w:t>
      </w:r>
      <w:r w:rsidR="002C1857">
        <w:t>directory in your map directory. Then, edit s04-allocate_gauge.sh script, and execute it.</w:t>
      </w:r>
    </w:p>
    <w:p w14:paraId="37BEEDBF" w14:textId="6C9B337A" w:rsidR="002C1857" w:rsidRDefault="002C1857" w:rsidP="002C1857">
      <w:r>
        <w:t xml:space="preserve">In default, the allocated reservoir list “GRanD_river.txt” and “GRanD_small.txt” are outputted. GRanD_river.txt is for large reservoirs allocated on the mainstem, while </w:t>
      </w:r>
      <w:r w:rsidRPr="002C1857">
        <w:t>GRanD_small.txt</w:t>
      </w:r>
      <w:r>
        <w:t xml:space="preserve"> represents small reservoirs which cannot be represented in </w:t>
      </w:r>
      <w:proofErr w:type="spellStart"/>
      <w:r>
        <w:t>CaMa</w:t>
      </w:r>
      <w:proofErr w:type="spellEnd"/>
      <w:r>
        <w:t>-Flood unit-catchment.</w:t>
      </w:r>
    </w:p>
    <w:p w14:paraId="4B9C79A1" w14:textId="77777777" w:rsidR="00506CFF" w:rsidRDefault="00506CFF" w:rsidP="002C1857"/>
    <w:p w14:paraId="5D2F7456" w14:textId="0FBA8EE7" w:rsidR="00161982" w:rsidRDefault="00161982" w:rsidP="002C1857">
      <w:r w:rsidRPr="00161982">
        <w:rPr>
          <w:noProof/>
        </w:rPr>
        <w:drawing>
          <wp:inline distT="0" distB="0" distL="0" distR="0" wp14:anchorId="0308DC75" wp14:editId="028A5197">
            <wp:extent cx="5400040" cy="1118235"/>
            <wp:effectExtent l="0" t="0" r="0" b="0"/>
            <wp:docPr id="12921556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5565" name=""/>
                    <pic:cNvPicPr/>
                  </pic:nvPicPr>
                  <pic:blipFill>
                    <a:blip r:embed="rId6"/>
                    <a:stretch>
                      <a:fillRect/>
                    </a:stretch>
                  </pic:blipFill>
                  <pic:spPr>
                    <a:xfrm>
                      <a:off x="0" y="0"/>
                      <a:ext cx="5400040" cy="1118235"/>
                    </a:xfrm>
                    <a:prstGeom prst="rect">
                      <a:avLst/>
                    </a:prstGeom>
                  </pic:spPr>
                </pic:pic>
              </a:graphicData>
            </a:graphic>
          </wp:inline>
        </w:drawing>
      </w:r>
    </w:p>
    <w:p w14:paraId="41A821B9" w14:textId="487B5D6A" w:rsidR="00161982" w:rsidRPr="00161982" w:rsidRDefault="00161982" w:rsidP="002C1857">
      <w:pPr>
        <w:rPr>
          <w:rFonts w:asciiTheme="majorEastAsia" w:eastAsiaTheme="majorEastAsia" w:hAnsiTheme="majorEastAsia"/>
        </w:rPr>
      </w:pPr>
      <w:r w:rsidRPr="00161982">
        <w:rPr>
          <w:rFonts w:asciiTheme="majorEastAsia" w:eastAsiaTheme="majorEastAsia" w:hAnsiTheme="majorEastAsia" w:hint="eastAsia"/>
        </w:rPr>
        <w:t>E</w:t>
      </w:r>
      <w:r w:rsidRPr="00161982">
        <w:rPr>
          <w:rFonts w:asciiTheme="majorEastAsia" w:eastAsiaTheme="majorEastAsia" w:hAnsiTheme="majorEastAsia"/>
        </w:rPr>
        <w:t>xample of GRanD_river.txt file.</w:t>
      </w:r>
    </w:p>
    <w:p w14:paraId="07C1CD40" w14:textId="77777777" w:rsidR="00161982" w:rsidRDefault="00161982" w:rsidP="002C1857"/>
    <w:p w14:paraId="37829F49" w14:textId="5389A083" w:rsidR="002C1857" w:rsidRPr="004B039F" w:rsidRDefault="0080593C" w:rsidP="002C1857">
      <w:pPr>
        <w:pStyle w:val="a3"/>
        <w:numPr>
          <w:ilvl w:val="0"/>
          <w:numId w:val="1"/>
        </w:numPr>
        <w:ind w:leftChars="0"/>
        <w:rPr>
          <w:b/>
          <w:bCs/>
        </w:rPr>
      </w:pPr>
      <w:r>
        <w:rPr>
          <w:b/>
          <w:bCs/>
        </w:rPr>
        <w:t>Prepare dam</w:t>
      </w:r>
      <w:r w:rsidR="002C1857" w:rsidRPr="004B039F">
        <w:rPr>
          <w:b/>
          <w:bCs/>
        </w:rPr>
        <w:t xml:space="preserve"> </w:t>
      </w:r>
      <w:r w:rsidR="004B039F" w:rsidRPr="004B039F">
        <w:rPr>
          <w:b/>
          <w:bCs/>
        </w:rPr>
        <w:t>parameter</w:t>
      </w:r>
      <w:r>
        <w:rPr>
          <w:b/>
          <w:bCs/>
        </w:rPr>
        <w:t xml:space="preserve"> list</w:t>
      </w:r>
      <w:r w:rsidR="004B039F" w:rsidRPr="004B039F">
        <w:rPr>
          <w:b/>
          <w:bCs/>
        </w:rPr>
        <w:t>.</w:t>
      </w:r>
    </w:p>
    <w:p w14:paraId="3E301F25" w14:textId="410B1C3E" w:rsidR="00161982" w:rsidRPr="00161982" w:rsidRDefault="00161982" w:rsidP="002C1857">
      <w:pPr>
        <w:rPr>
          <w:b/>
          <w:bCs/>
        </w:rPr>
      </w:pPr>
      <w:r w:rsidRPr="00161982">
        <w:rPr>
          <w:b/>
          <w:bCs/>
        </w:rPr>
        <w:t>2.1</w:t>
      </w:r>
      <w:r w:rsidR="0080593C">
        <w:rPr>
          <w:b/>
          <w:bCs/>
        </w:rPr>
        <w:t xml:space="preserve"> Working </w:t>
      </w:r>
      <w:proofErr w:type="gramStart"/>
      <w:r w:rsidR="0080593C">
        <w:rPr>
          <w:b/>
          <w:bCs/>
        </w:rPr>
        <w:t>location</w:t>
      </w:r>
      <w:proofErr w:type="gramEnd"/>
    </w:p>
    <w:p w14:paraId="7EC81253" w14:textId="77777777" w:rsidR="00224136" w:rsidRDefault="00224136" w:rsidP="00224136">
      <w:r>
        <w:rPr>
          <w:rFonts w:hint="eastAsia"/>
        </w:rPr>
        <w:t>P</w:t>
      </w:r>
      <w:r>
        <w:t>lease go to your working map directory (</w:t>
      </w:r>
      <w:proofErr w:type="gramStart"/>
      <w:r>
        <w:t>e.g.</w:t>
      </w:r>
      <w:proofErr w:type="gramEnd"/>
      <w:r>
        <w:t xml:space="preserve"> map/glb_15min/). </w:t>
      </w:r>
    </w:p>
    <w:p w14:paraId="5C73E42D" w14:textId="1C80F87F" w:rsidR="00224136" w:rsidRDefault="00224136" w:rsidP="00224136">
      <w:r>
        <w:t>Then copy map/</w:t>
      </w:r>
      <w:proofErr w:type="spellStart"/>
      <w:r>
        <w:t>src</w:t>
      </w:r>
      <w:proofErr w:type="spellEnd"/>
      <w:r>
        <w:t>/</w:t>
      </w:r>
      <w:proofErr w:type="spellStart"/>
      <w:r>
        <w:t>src_</w:t>
      </w:r>
      <w:r>
        <w:t>dam</w:t>
      </w:r>
      <w:proofErr w:type="spellEnd"/>
      <w:r>
        <w:t>/ directory to your working map directory.</w:t>
      </w:r>
    </w:p>
    <w:p w14:paraId="4F3A5A8C" w14:textId="77777777" w:rsidR="00224136" w:rsidRPr="00224136" w:rsidRDefault="00224136" w:rsidP="002C1857"/>
    <w:p w14:paraId="7FCD1AA5" w14:textId="77E1E978" w:rsidR="002C1857" w:rsidRDefault="002C1857" w:rsidP="002C1857">
      <w:r>
        <w:t xml:space="preserve">Note: you first need to execute “no reservoir” simulation </w:t>
      </w:r>
      <w:proofErr w:type="gramStart"/>
      <w:r>
        <w:t>in order to</w:t>
      </w:r>
      <w:proofErr w:type="gramEnd"/>
      <w:r>
        <w:t xml:space="preserve"> estimate 100</w:t>
      </w:r>
      <w:r w:rsidR="004B039F">
        <w:t>-</w:t>
      </w:r>
      <w:r>
        <w:t>year return-period discharge.</w:t>
      </w:r>
    </w:p>
    <w:p w14:paraId="3678136A" w14:textId="36DB6AF1" w:rsidR="00051D82" w:rsidRDefault="00051D82" w:rsidP="002C1857">
      <w:r w:rsidRPr="00051D82">
        <w:t>It is recommended that “no reservoir” is run with the same runoff forcing data and same river channel parameters as “with reservoir” simulation to keep the consistency of the reservoir parameters. The python script in the current reservoir operation package assumes the output are in plain binary format with 1day time step. It’s better to have ~30 years of simulations.</w:t>
      </w:r>
    </w:p>
    <w:p w14:paraId="4B902F3E" w14:textId="77777777" w:rsidR="00051D82" w:rsidRPr="00161982" w:rsidRDefault="00051D82" w:rsidP="002C1857"/>
    <w:p w14:paraId="2DF2FE2B" w14:textId="052F6045" w:rsidR="00161982" w:rsidRPr="00161982" w:rsidRDefault="00161982" w:rsidP="002C1857">
      <w:pPr>
        <w:rPr>
          <w:b/>
          <w:bCs/>
        </w:rPr>
      </w:pPr>
      <w:r w:rsidRPr="00161982">
        <w:rPr>
          <w:rFonts w:hint="eastAsia"/>
          <w:b/>
          <w:bCs/>
        </w:rPr>
        <w:t>2</w:t>
      </w:r>
      <w:r w:rsidRPr="00161982">
        <w:rPr>
          <w:b/>
          <w:bCs/>
        </w:rPr>
        <w:t>.2</w:t>
      </w:r>
      <w:r w:rsidRPr="00161982">
        <w:rPr>
          <w:rFonts w:hint="eastAsia"/>
          <w:b/>
          <w:bCs/>
        </w:rPr>
        <w:t xml:space="preserve"> </w:t>
      </w:r>
      <w:r w:rsidRPr="00161982">
        <w:rPr>
          <w:b/>
          <w:bCs/>
        </w:rPr>
        <w:t>P</w:t>
      </w:r>
      <w:r w:rsidR="004B039F" w:rsidRPr="00161982">
        <w:rPr>
          <w:b/>
          <w:bCs/>
        </w:rPr>
        <w:t>lease edit the s00-link.sh script</w:t>
      </w:r>
      <w:r>
        <w:rPr>
          <w:b/>
          <w:bCs/>
        </w:rPr>
        <w:t xml:space="preserve">, and execute </w:t>
      </w:r>
      <w:proofErr w:type="gramStart"/>
      <w:r>
        <w:rPr>
          <w:b/>
          <w:bCs/>
        </w:rPr>
        <w:t>it</w:t>
      </w:r>
      <w:proofErr w:type="gramEnd"/>
    </w:p>
    <w:p w14:paraId="2A841CB0" w14:textId="63DCF013" w:rsidR="002C1857" w:rsidRDefault="004B039F" w:rsidP="002C1857">
      <w:r>
        <w:t xml:space="preserve">Please specify the input files and directories. Note that you need to download </w:t>
      </w:r>
      <w:r w:rsidR="00161982">
        <w:t>Reservoir Geometry data (</w:t>
      </w:r>
      <w:proofErr w:type="spellStart"/>
      <w:r w:rsidR="00161982">
        <w:t>ReGeom</w:t>
      </w:r>
      <w:proofErr w:type="spellEnd"/>
      <w:r w:rsidR="00161982">
        <w:t>) and Reservoir surface area timeseries (GRSAD). Explanation on how to locate this data is available in s00-link.sh comments.</w:t>
      </w:r>
    </w:p>
    <w:p w14:paraId="2D08A832" w14:textId="77777777" w:rsidR="00161982" w:rsidRDefault="00161982" w:rsidP="002C1857"/>
    <w:p w14:paraId="5C9003AE" w14:textId="77777777" w:rsidR="00051D82" w:rsidRDefault="00051D82" w:rsidP="00051D82">
      <w:r>
        <w:t xml:space="preserve">List of dams to be </w:t>
      </w:r>
      <w:proofErr w:type="gramStart"/>
      <w:r>
        <w:t>allocated</w:t>
      </w:r>
      <w:proofErr w:type="gramEnd"/>
    </w:p>
    <w:p w14:paraId="1BEA23E6" w14:textId="77777777" w:rsidR="00051D82" w:rsidRDefault="00051D82" w:rsidP="00051D82">
      <w:r>
        <w:lastRenderedPageBreak/>
        <w:t xml:space="preserve">Please prepare DAMLIST file (Dam allocated on the </w:t>
      </w:r>
      <w:proofErr w:type="spellStart"/>
      <w:proofErr w:type="gramStart"/>
      <w:r>
        <w:t>CaMa</w:t>
      </w:r>
      <w:proofErr w:type="spellEnd"/>
      <w:r>
        <w:t>-Flood river</w:t>
      </w:r>
      <w:proofErr w:type="gramEnd"/>
      <w:r>
        <w:t xml:space="preserve"> map)</w:t>
      </w:r>
    </w:p>
    <w:p w14:paraId="006FE16F" w14:textId="77777777" w:rsidR="00051D82" w:rsidRDefault="00051D82" w:rsidP="00051D82">
      <w:r>
        <w:t>(default: DAMLIST=${MAPDIR}/GRanD_river.txt)</w:t>
      </w:r>
    </w:p>
    <w:p w14:paraId="5F281F9C" w14:textId="77777777" w:rsidR="00051D82" w:rsidRDefault="00051D82" w:rsidP="00051D82"/>
    <w:p w14:paraId="21519E08" w14:textId="77777777" w:rsidR="00051D82" w:rsidRDefault="00051D82" w:rsidP="00051D82">
      <w:r>
        <w:t xml:space="preserve">NAT simulation: output directory </w:t>
      </w:r>
    </w:p>
    <w:p w14:paraId="53286F99" w14:textId="77777777" w:rsidR="00051D82" w:rsidRDefault="00051D82" w:rsidP="00051D82">
      <w:r>
        <w:t xml:space="preserve">Execute simulation without dam to calculate mean and flood discharge, using same map </w:t>
      </w:r>
      <w:proofErr w:type="gramStart"/>
      <w:r>
        <w:t>data</w:t>
      </w:r>
      <w:proofErr w:type="gramEnd"/>
    </w:p>
    <w:p w14:paraId="514E207D" w14:textId="77777777" w:rsidR="00051D82" w:rsidRDefault="00051D82" w:rsidP="00051D82">
      <w:r>
        <w:t xml:space="preserve">Output should be plain binary, and </w:t>
      </w:r>
      <w:proofErr w:type="spellStart"/>
      <w:r>
        <w:t>outflwYYYY.bin</w:t>
      </w:r>
      <w:proofErr w:type="spellEnd"/>
      <w:r>
        <w:t xml:space="preserve"> should be </w:t>
      </w:r>
      <w:proofErr w:type="gramStart"/>
      <w:r>
        <w:t>saved</w:t>
      </w:r>
      <w:proofErr w:type="gramEnd"/>
    </w:p>
    <w:p w14:paraId="3D41486E" w14:textId="77777777" w:rsidR="00051D82" w:rsidRDefault="00051D82" w:rsidP="00051D82"/>
    <w:p w14:paraId="0C8488D1" w14:textId="77777777" w:rsidR="00051D82" w:rsidRDefault="00051D82" w:rsidP="00051D82">
      <w:r>
        <w:t>GRSAD data (Global Reservoir Surface Area Dataset)</w:t>
      </w:r>
    </w:p>
    <w:p w14:paraId="53818022" w14:textId="77777777" w:rsidR="00051D82" w:rsidRDefault="00051D82" w:rsidP="00051D82">
      <w:r>
        <w:t>Data can be downloaded below. Please specify the directory where "*_</w:t>
      </w:r>
      <w:proofErr w:type="spellStart"/>
      <w:r>
        <w:t>intp</w:t>
      </w:r>
      <w:proofErr w:type="spellEnd"/>
      <w:r>
        <w:t>" files are located.</w:t>
      </w:r>
    </w:p>
    <w:p w14:paraId="2A1D79C3" w14:textId="7ADBDD6E" w:rsidR="00051D82" w:rsidRDefault="00051D82" w:rsidP="00051D82">
      <w:r>
        <w:fldChar w:fldCharType="begin"/>
      </w:r>
      <w:ins w:id="2" w:author="山崎　大" w:date="2023-10-31T11:50:00Z">
        <w:r>
          <w:instrText>HYPERLINK "</w:instrText>
        </w:r>
      </w:ins>
      <w:r>
        <w:instrText>https://dataverse.tdl.org/dataset.xhtml?persistentId=doi:10.18738/T8/DF80WG</w:instrText>
      </w:r>
      <w:ins w:id="3" w:author="山崎　大" w:date="2023-10-31T11:50:00Z">
        <w:r>
          <w:instrText>"</w:instrText>
        </w:r>
      </w:ins>
      <w:r>
        <w:fldChar w:fldCharType="separate"/>
      </w:r>
      <w:r w:rsidRPr="00C0660D">
        <w:rPr>
          <w:rStyle w:val="a4"/>
        </w:rPr>
        <w:t>https://dataverse.tdl.org/dataset.xhtml?persistentId=doi:10.18738/T8/DF80WG</w:t>
      </w:r>
      <w:r>
        <w:fldChar w:fldCharType="end"/>
      </w:r>
    </w:p>
    <w:p w14:paraId="47D4E669" w14:textId="77777777" w:rsidR="00051D82" w:rsidRDefault="00051D82" w:rsidP="00051D82"/>
    <w:p w14:paraId="4D98294E" w14:textId="77777777" w:rsidR="00051D82" w:rsidRDefault="00051D82" w:rsidP="00051D82">
      <w:proofErr w:type="spellStart"/>
      <w:r>
        <w:t>ReGeom</w:t>
      </w:r>
      <w:proofErr w:type="spellEnd"/>
      <w:r>
        <w:t xml:space="preserve"> data (Global Reservoir Geometry Database)</w:t>
      </w:r>
    </w:p>
    <w:p w14:paraId="61756309" w14:textId="77777777" w:rsidR="00051D82" w:rsidRDefault="00051D82" w:rsidP="00051D82">
      <w:r>
        <w:t>Data can be downloaded below. Please specify the directory where "*.csv" data are located.</w:t>
      </w:r>
    </w:p>
    <w:p w14:paraId="02C1322D" w14:textId="2B4BA53A" w:rsidR="00051D82" w:rsidRDefault="00000000" w:rsidP="00051D82">
      <w:hyperlink r:id="rId7" w:anchor=".YF1owUj7QW_" w:history="1">
        <w:r w:rsidR="00051D82" w:rsidRPr="00C0660D">
          <w:rPr>
            <w:rStyle w:val="a4"/>
          </w:rPr>
          <w:t>https://zenodo.org/record/1322884#.YF1owUj7QW_</w:t>
        </w:r>
      </w:hyperlink>
    </w:p>
    <w:p w14:paraId="6ED3315B" w14:textId="77777777" w:rsidR="00051D82" w:rsidRPr="00051D82" w:rsidRDefault="00051D82" w:rsidP="002C1857"/>
    <w:p w14:paraId="0D0BB6D9" w14:textId="148A3892" w:rsidR="00161982" w:rsidRPr="00161982" w:rsidRDefault="00161982" w:rsidP="002C1857">
      <w:pPr>
        <w:rPr>
          <w:b/>
          <w:bCs/>
        </w:rPr>
      </w:pPr>
      <w:r w:rsidRPr="00161982">
        <w:rPr>
          <w:rFonts w:hint="eastAsia"/>
          <w:b/>
          <w:bCs/>
        </w:rPr>
        <w:t>2</w:t>
      </w:r>
      <w:r w:rsidRPr="00161982">
        <w:rPr>
          <w:b/>
          <w:bCs/>
        </w:rPr>
        <w:t>.3 Please e</w:t>
      </w:r>
      <w:r w:rsidR="002068E5">
        <w:rPr>
          <w:b/>
          <w:bCs/>
        </w:rPr>
        <w:t>d</w:t>
      </w:r>
      <w:r w:rsidRPr="00161982">
        <w:rPr>
          <w:b/>
          <w:bCs/>
        </w:rPr>
        <w:t xml:space="preserve">it s01-calc_damparam.sh </w:t>
      </w:r>
      <w:proofErr w:type="gramStart"/>
      <w:r w:rsidRPr="00161982">
        <w:rPr>
          <w:b/>
          <w:bCs/>
        </w:rPr>
        <w:t>script, and</w:t>
      </w:r>
      <w:proofErr w:type="gramEnd"/>
      <w:r w:rsidRPr="00161982">
        <w:rPr>
          <w:b/>
          <w:bCs/>
        </w:rPr>
        <w:t xml:space="preserve"> execute it.</w:t>
      </w:r>
    </w:p>
    <w:p w14:paraId="11DA4759" w14:textId="585C531C" w:rsidR="00161982" w:rsidRDefault="00161982" w:rsidP="002C1857">
      <w:r>
        <w:rPr>
          <w:rFonts w:hint="eastAsia"/>
        </w:rPr>
        <w:t>Y</w:t>
      </w:r>
      <w:r>
        <w:t>ou need to set</w:t>
      </w:r>
      <w:r w:rsidR="00E40697">
        <w:t xml:space="preserve"> </w:t>
      </w:r>
      <w:proofErr w:type="gramStart"/>
      <w:r>
        <w:t>SYEAR,EYEAR</w:t>
      </w:r>
      <w:proofErr w:type="gramEnd"/>
      <w:r>
        <w:t>,DT of the naturalized simulation.</w:t>
      </w:r>
    </w:p>
    <w:p w14:paraId="1FADD7CE" w14:textId="77777777" w:rsidR="00161982" w:rsidRPr="00E40697" w:rsidRDefault="00161982" w:rsidP="002C1857"/>
    <w:p w14:paraId="5FD35C39" w14:textId="57D2D988" w:rsidR="00161982" w:rsidRDefault="00161982" w:rsidP="002C1857">
      <w:r>
        <w:t xml:space="preserve">The Python scripts for (1) calculating annual mean and max discharge at each dam location, (2) calculating 100year discharge at each dam location, (3) estimating normal water storage from satellite data, (4) merging </w:t>
      </w:r>
      <w:proofErr w:type="gramStart"/>
      <w:r>
        <w:t>these information</w:t>
      </w:r>
      <w:proofErr w:type="gramEnd"/>
      <w:r>
        <w:t xml:space="preserve"> into one dam parameter list, (5) finalizing the dam parameter list for use in </w:t>
      </w:r>
      <w:proofErr w:type="spellStart"/>
      <w:r>
        <w:t>CaMa</w:t>
      </w:r>
      <w:proofErr w:type="spellEnd"/>
      <w:r>
        <w:t>-Flood, are executed.</w:t>
      </w:r>
    </w:p>
    <w:p w14:paraId="16CDF16B" w14:textId="77777777" w:rsidR="002C1857" w:rsidRDefault="002C1857" w:rsidP="002C1857"/>
    <w:p w14:paraId="7AF2CB0E" w14:textId="2FD711A7" w:rsidR="00161982" w:rsidRDefault="00161982" w:rsidP="002C1857">
      <w:r>
        <w:rPr>
          <w:rFonts w:hint="eastAsia"/>
        </w:rPr>
        <w:t>T</w:t>
      </w:r>
      <w:r>
        <w:t xml:space="preserve">he dam parameter list file is saved </w:t>
      </w:r>
      <w:r w:rsidR="00E40697">
        <w:t>as dam_param.csv in your working map directory</w:t>
      </w:r>
      <w:r>
        <w:t>. C</w:t>
      </w:r>
      <w:proofErr w:type="spellStart"/>
      <w:r>
        <w:t>aMa</w:t>
      </w:r>
      <w:proofErr w:type="spellEnd"/>
      <w:r>
        <w:t xml:space="preserve">-Flood reservoir operation scheme can be used by specifying this file as CDAMFILE in </w:t>
      </w:r>
      <w:proofErr w:type="spellStart"/>
      <w:r>
        <w:t>namelist</w:t>
      </w:r>
      <w:proofErr w:type="spellEnd"/>
      <w:r>
        <w:t>.</w:t>
      </w:r>
    </w:p>
    <w:p w14:paraId="070C4F47" w14:textId="77777777" w:rsidR="0080593C" w:rsidRPr="0080593C" w:rsidRDefault="0080593C" w:rsidP="002C1857">
      <w:pPr>
        <w:rPr>
          <w:rFonts w:asciiTheme="majorEastAsia" w:eastAsiaTheme="majorEastAsia" w:hAnsiTheme="majorEastAsia"/>
          <w:b/>
          <w:bCs/>
          <w:color w:val="000000" w:themeColor="text1"/>
        </w:rPr>
      </w:pPr>
      <w:r w:rsidRPr="0080593C">
        <w:rPr>
          <w:rFonts w:asciiTheme="majorEastAsia" w:eastAsiaTheme="majorEastAsia" w:hAnsiTheme="majorEastAsia"/>
          <w:noProof/>
          <w:color w:val="000000" w:themeColor="text1"/>
        </w:rPr>
        <w:drawing>
          <wp:inline distT="0" distB="0" distL="0" distR="0" wp14:anchorId="28783116" wp14:editId="0F7CF297">
            <wp:extent cx="5119396" cy="1315969"/>
            <wp:effectExtent l="0" t="0" r="0" b="5080"/>
            <wp:docPr id="114387990" name="図 1" descr="グラフィカル ユーザー インターフェイス, アプリケーション, テーブル, Excel&#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7990" name="図 1" descr="グラフィカル ユーザー インターフェイス, アプリケーション, テーブル, Excel&#10;&#10;自動的に生成された説明"/>
                    <pic:cNvPicPr/>
                  </pic:nvPicPr>
                  <pic:blipFill>
                    <a:blip r:embed="rId8"/>
                    <a:stretch>
                      <a:fillRect/>
                    </a:stretch>
                  </pic:blipFill>
                  <pic:spPr>
                    <a:xfrm>
                      <a:off x="0" y="0"/>
                      <a:ext cx="5124863" cy="1317374"/>
                    </a:xfrm>
                    <a:prstGeom prst="rect">
                      <a:avLst/>
                    </a:prstGeom>
                  </pic:spPr>
                </pic:pic>
              </a:graphicData>
            </a:graphic>
          </wp:inline>
        </w:drawing>
      </w:r>
    </w:p>
    <w:p w14:paraId="2E4470DC" w14:textId="3E47FAE6" w:rsidR="0080593C" w:rsidRDefault="0080593C" w:rsidP="002C1857">
      <w:pPr>
        <w:rPr>
          <w:rFonts w:asciiTheme="majorEastAsia" w:eastAsiaTheme="majorEastAsia" w:hAnsiTheme="majorEastAsia"/>
          <w:b/>
          <w:bCs/>
          <w:color w:val="000000" w:themeColor="text1"/>
        </w:rPr>
      </w:pPr>
      <w:r w:rsidRPr="0080593C">
        <w:rPr>
          <w:rFonts w:asciiTheme="majorEastAsia" w:eastAsiaTheme="majorEastAsia" w:hAnsiTheme="majorEastAsia" w:hint="eastAsia"/>
          <w:b/>
          <w:bCs/>
          <w:color w:val="000000" w:themeColor="text1"/>
        </w:rPr>
        <w:t>S</w:t>
      </w:r>
      <w:r w:rsidRPr="0080593C">
        <w:rPr>
          <w:rFonts w:asciiTheme="majorEastAsia" w:eastAsiaTheme="majorEastAsia" w:hAnsiTheme="majorEastAsia"/>
          <w:b/>
          <w:bCs/>
          <w:color w:val="000000" w:themeColor="text1"/>
        </w:rPr>
        <w:t>ample dam parameter list file (CSV)</w:t>
      </w:r>
    </w:p>
    <w:p w14:paraId="4494100E" w14:textId="77777777" w:rsidR="00F90CA1" w:rsidRDefault="00F90CA1" w:rsidP="002C1857">
      <w:pPr>
        <w:rPr>
          <w:rFonts w:asciiTheme="majorEastAsia" w:eastAsiaTheme="majorEastAsia" w:hAnsiTheme="majorEastAsia"/>
          <w:b/>
          <w:bCs/>
          <w:color w:val="000000" w:themeColor="text1"/>
        </w:rPr>
      </w:pPr>
    </w:p>
    <w:p w14:paraId="70351CF6" w14:textId="77777777" w:rsidR="00E40697" w:rsidRPr="0080593C" w:rsidRDefault="00E40697" w:rsidP="002C1857">
      <w:pPr>
        <w:rPr>
          <w:rFonts w:asciiTheme="majorEastAsia" w:eastAsiaTheme="majorEastAsia" w:hAnsiTheme="majorEastAsia" w:hint="eastAsia"/>
          <w:b/>
          <w:bCs/>
          <w:color w:val="000000" w:themeColor="text1"/>
        </w:rPr>
      </w:pPr>
    </w:p>
    <w:p w14:paraId="6804551F" w14:textId="1D566FB9" w:rsidR="00161982" w:rsidRPr="0080593C" w:rsidRDefault="00161982" w:rsidP="002C1857">
      <w:pPr>
        <w:rPr>
          <w:b/>
          <w:bCs/>
          <w:color w:val="4472C4" w:themeColor="accent1"/>
        </w:rPr>
      </w:pPr>
      <w:r w:rsidRPr="0080593C">
        <w:rPr>
          <w:rFonts w:hint="eastAsia"/>
          <w:b/>
          <w:bCs/>
          <w:color w:val="4472C4" w:themeColor="accent1"/>
        </w:rPr>
        <w:t>2</w:t>
      </w:r>
      <w:r w:rsidRPr="0080593C">
        <w:rPr>
          <w:b/>
          <w:bCs/>
          <w:color w:val="4472C4" w:themeColor="accent1"/>
        </w:rPr>
        <w:t>.4 If you want to manually modify dam parameters:</w:t>
      </w:r>
    </w:p>
    <w:p w14:paraId="0C78F66A" w14:textId="1F1C3568" w:rsidR="00161982" w:rsidRPr="0080593C" w:rsidRDefault="00161982" w:rsidP="002C1857">
      <w:pPr>
        <w:rPr>
          <w:color w:val="4472C4" w:themeColor="accent1"/>
        </w:rPr>
      </w:pPr>
      <w:r w:rsidRPr="0080593C">
        <w:rPr>
          <w:rFonts w:hint="eastAsia"/>
          <w:color w:val="4472C4" w:themeColor="accent1"/>
        </w:rPr>
        <w:t>P</w:t>
      </w:r>
      <w:r w:rsidRPr="0080593C">
        <w:rPr>
          <w:color w:val="4472C4" w:themeColor="accent1"/>
        </w:rPr>
        <w:t>lease edit the “dam_params</w:t>
      </w:r>
      <w:r w:rsidR="00E40697">
        <w:rPr>
          <w:color w:val="4472C4" w:themeColor="accent1"/>
        </w:rPr>
        <w:t>.</w:t>
      </w:r>
      <w:r w:rsidRPr="0080593C">
        <w:rPr>
          <w:color w:val="4472C4" w:themeColor="accent1"/>
        </w:rPr>
        <w:t xml:space="preserve">csv" </w:t>
      </w:r>
      <w:r w:rsidR="00E40697">
        <w:rPr>
          <w:color w:val="4472C4" w:themeColor="accent1"/>
        </w:rPr>
        <w:t>file, to meet your purpose.</w:t>
      </w:r>
    </w:p>
    <w:p w14:paraId="3BB10BDB" w14:textId="77777777" w:rsidR="0080593C" w:rsidRDefault="0080593C" w:rsidP="0080593C"/>
    <w:p w14:paraId="0BEAC913" w14:textId="6A2361C1" w:rsidR="0080593C" w:rsidRPr="00F90CA1" w:rsidRDefault="00F90CA1" w:rsidP="0080593C">
      <w:pPr>
        <w:pStyle w:val="a3"/>
        <w:numPr>
          <w:ilvl w:val="0"/>
          <w:numId w:val="1"/>
        </w:numPr>
        <w:ind w:leftChars="0"/>
        <w:rPr>
          <w:b/>
          <w:bCs/>
        </w:rPr>
      </w:pPr>
      <w:r>
        <w:rPr>
          <w:b/>
          <w:bCs/>
        </w:rPr>
        <w:t xml:space="preserve">Add reservoirs not included in </w:t>
      </w:r>
      <w:proofErr w:type="spellStart"/>
      <w:r>
        <w:rPr>
          <w:b/>
          <w:bCs/>
        </w:rPr>
        <w:t>GRanD</w:t>
      </w:r>
      <w:proofErr w:type="spellEnd"/>
      <w:r>
        <w:rPr>
          <w:b/>
          <w:bCs/>
        </w:rPr>
        <w:t xml:space="preserve"> </w:t>
      </w:r>
      <w:proofErr w:type="gramStart"/>
      <w:r>
        <w:rPr>
          <w:b/>
          <w:bCs/>
        </w:rPr>
        <w:t>data</w:t>
      </w:r>
      <w:proofErr w:type="gramEnd"/>
    </w:p>
    <w:p w14:paraId="6551DE69" w14:textId="6EE57C54" w:rsidR="0080593C" w:rsidRDefault="00F90CA1" w:rsidP="0080593C">
      <w:r>
        <w:t xml:space="preserve">Reservoirs not included in </w:t>
      </w:r>
      <w:proofErr w:type="spellStart"/>
      <w:r>
        <w:t>GRanD</w:t>
      </w:r>
      <w:proofErr w:type="spellEnd"/>
      <w:r>
        <w:t xml:space="preserve"> data can be added by adding their information in input reservoir list data</w:t>
      </w:r>
      <w:r w:rsidR="0080593C">
        <w:t>.</w:t>
      </w:r>
      <w:r>
        <w:t xml:space="preserve"> The sample file is prepared as:</w:t>
      </w:r>
    </w:p>
    <w:p w14:paraId="706B530D" w14:textId="77777777" w:rsidR="00F90CA1" w:rsidRDefault="00F90CA1" w:rsidP="00F90CA1">
      <w:pPr>
        <w:ind w:firstLineChars="150" w:firstLine="315"/>
      </w:pPr>
      <w:r>
        <w:t>$(</w:t>
      </w:r>
      <w:proofErr w:type="spellStart"/>
      <w:r>
        <w:t>CaMa</w:t>
      </w:r>
      <w:proofErr w:type="spellEnd"/>
      <w:r>
        <w:t>-Flood)/map/data/GRanD_alloc+Mekong.csv</w:t>
      </w:r>
    </w:p>
    <w:p w14:paraId="4166EA8B" w14:textId="6CB1BA41" w:rsidR="00F90CA1" w:rsidRDefault="00F90CA1" w:rsidP="00F90CA1">
      <w:r>
        <w:t xml:space="preserve">Please find the latitude, longitude and upstream area of the new reservoir, using MERIT </w:t>
      </w:r>
      <w:proofErr w:type="gramStart"/>
      <w:r>
        <w:t>Hydro river</w:t>
      </w:r>
      <w:proofErr w:type="gramEnd"/>
      <w:r>
        <w:t xml:space="preserve"> map (or </w:t>
      </w:r>
      <w:proofErr w:type="spellStart"/>
      <w:r>
        <w:t>CaMa</w:t>
      </w:r>
      <w:proofErr w:type="spellEnd"/>
      <w:r>
        <w:t xml:space="preserve">-Flood 1min river map), and specify the data as </w:t>
      </w:r>
      <w:proofErr w:type="spellStart"/>
      <w:r>
        <w:t>lat_MERIT</w:t>
      </w:r>
      <w:proofErr w:type="spellEnd"/>
      <w:r>
        <w:t xml:space="preserve">, </w:t>
      </w:r>
      <w:proofErr w:type="spellStart"/>
      <w:r>
        <w:t>lon_MERIT</w:t>
      </w:r>
      <w:proofErr w:type="spellEnd"/>
      <w:r>
        <w:t xml:space="preserve">, </w:t>
      </w:r>
      <w:proofErr w:type="spellStart"/>
      <w:r>
        <w:t>area_MERIT</w:t>
      </w:r>
      <w:proofErr w:type="spellEnd"/>
      <w:r>
        <w:t>), and provide reservoir capacity in million M</w:t>
      </w:r>
      <w:r w:rsidRPr="00F90CA1">
        <w:rPr>
          <w:vertAlign w:val="superscript"/>
        </w:rPr>
        <w:t>3</w:t>
      </w:r>
      <w:r>
        <w:t xml:space="preserve"> (CAP_MCM). The other fields can set to </w:t>
      </w:r>
      <w:proofErr w:type="spellStart"/>
      <w:r>
        <w:t>undef</w:t>
      </w:r>
      <w:proofErr w:type="spellEnd"/>
      <w:r>
        <w:t xml:space="preserve"> value (-99). Then please follow the above procedures to allocate reservoirs in </w:t>
      </w:r>
      <w:proofErr w:type="spellStart"/>
      <w:r>
        <w:t>CaMa</w:t>
      </w:r>
      <w:proofErr w:type="spellEnd"/>
      <w:r>
        <w:t xml:space="preserve">-Flood </w:t>
      </w:r>
      <w:proofErr w:type="gramStart"/>
      <w:r>
        <w:t>map, and</w:t>
      </w:r>
      <w:proofErr w:type="gramEnd"/>
      <w:r>
        <w:t xml:space="preserve"> estimate reservoir parameters.</w:t>
      </w:r>
    </w:p>
    <w:p w14:paraId="23ECF29C" w14:textId="0E116E47" w:rsidR="00F90CA1" w:rsidRDefault="00F90CA1" w:rsidP="00F90CA1">
      <w:r>
        <w:rPr>
          <w:rFonts w:hint="eastAsia"/>
        </w:rPr>
        <w:t>N</w:t>
      </w:r>
      <w:r>
        <w:t>ote that satellite data to estimate normal water volume is not available for non-</w:t>
      </w:r>
      <w:proofErr w:type="spellStart"/>
      <w:r>
        <w:t>GRanD</w:t>
      </w:r>
      <w:proofErr w:type="spellEnd"/>
      <w:r>
        <w:t xml:space="preserve"> reservoirs. Please set an appropriate value by yourself.</w:t>
      </w:r>
    </w:p>
    <w:p w14:paraId="4D348620" w14:textId="1CC4CCF2" w:rsidR="0080593C" w:rsidRDefault="00F90CA1" w:rsidP="002C1857">
      <w:r w:rsidRPr="00F90CA1">
        <w:rPr>
          <w:noProof/>
        </w:rPr>
        <w:drawing>
          <wp:inline distT="0" distB="0" distL="0" distR="0" wp14:anchorId="44F7334F" wp14:editId="5CFEC287">
            <wp:extent cx="5400040" cy="897255"/>
            <wp:effectExtent l="0" t="0" r="0" b="4445"/>
            <wp:docPr id="169975696" name="図 1" descr="テーブル&#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5696" name="図 1" descr="テーブル&#10;&#10;低い精度で自動的に生成された説明"/>
                    <pic:cNvPicPr/>
                  </pic:nvPicPr>
                  <pic:blipFill>
                    <a:blip r:embed="rId9"/>
                    <a:stretch>
                      <a:fillRect/>
                    </a:stretch>
                  </pic:blipFill>
                  <pic:spPr>
                    <a:xfrm>
                      <a:off x="0" y="0"/>
                      <a:ext cx="5400040" cy="897255"/>
                    </a:xfrm>
                    <a:prstGeom prst="rect">
                      <a:avLst/>
                    </a:prstGeom>
                  </pic:spPr>
                </pic:pic>
              </a:graphicData>
            </a:graphic>
          </wp:inline>
        </w:drawing>
      </w:r>
    </w:p>
    <w:p w14:paraId="6FA78264" w14:textId="142EA343" w:rsidR="00F90CA1" w:rsidRDefault="00F90CA1" w:rsidP="00F90CA1">
      <w:pPr>
        <w:rPr>
          <w:rFonts w:asciiTheme="majorEastAsia" w:eastAsiaTheme="majorEastAsia" w:hAnsiTheme="majorEastAsia"/>
          <w:b/>
          <w:bCs/>
          <w:color w:val="000000" w:themeColor="text1"/>
        </w:rPr>
      </w:pPr>
      <w:r>
        <w:rPr>
          <w:rFonts w:asciiTheme="majorEastAsia" w:eastAsiaTheme="majorEastAsia" w:hAnsiTheme="majorEastAsia"/>
          <w:b/>
          <w:bCs/>
          <w:color w:val="000000" w:themeColor="text1"/>
        </w:rPr>
        <w:t>Example of adding</w:t>
      </w:r>
      <w:r w:rsidRPr="0080593C">
        <w:rPr>
          <w:rFonts w:asciiTheme="majorEastAsia" w:eastAsiaTheme="majorEastAsia" w:hAnsiTheme="majorEastAsia"/>
          <w:b/>
          <w:bCs/>
          <w:color w:val="000000" w:themeColor="text1"/>
        </w:rPr>
        <w:t xml:space="preserve"> </w:t>
      </w:r>
      <w:r>
        <w:rPr>
          <w:rFonts w:asciiTheme="majorEastAsia" w:eastAsiaTheme="majorEastAsia" w:hAnsiTheme="majorEastAsia"/>
          <w:b/>
          <w:bCs/>
          <w:color w:val="000000" w:themeColor="text1"/>
        </w:rPr>
        <w:t xml:space="preserve">new </w:t>
      </w:r>
      <w:r w:rsidRPr="0080593C">
        <w:rPr>
          <w:rFonts w:asciiTheme="majorEastAsia" w:eastAsiaTheme="majorEastAsia" w:hAnsiTheme="majorEastAsia"/>
          <w:b/>
          <w:bCs/>
          <w:color w:val="000000" w:themeColor="text1"/>
        </w:rPr>
        <w:t>dam</w:t>
      </w:r>
      <w:r>
        <w:rPr>
          <w:rFonts w:asciiTheme="majorEastAsia" w:eastAsiaTheme="majorEastAsia" w:hAnsiTheme="majorEastAsia"/>
          <w:b/>
          <w:bCs/>
          <w:color w:val="000000" w:themeColor="text1"/>
        </w:rPr>
        <w:t>s on input CSV data</w:t>
      </w:r>
    </w:p>
    <w:p w14:paraId="1F35D7E0" w14:textId="77777777" w:rsidR="00F90CA1" w:rsidRPr="00F90CA1" w:rsidRDefault="00F90CA1" w:rsidP="002C1857"/>
    <w:sectPr w:rsidR="00F90CA1" w:rsidRPr="00F90C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20D6"/>
    <w:multiLevelType w:val="hybridMultilevel"/>
    <w:tmpl w:val="9B80F87C"/>
    <w:lvl w:ilvl="0" w:tplc="0F1CE22E">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209240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山崎　大">
    <w15:presenceInfo w15:providerId="AD" w15:userId="S::0900814932@utac.u-tokyo.ac.jp::1412f824-a7f1-40ba-bef7-b44383f790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57"/>
    <w:rsid w:val="00051D82"/>
    <w:rsid w:val="00161982"/>
    <w:rsid w:val="002068E5"/>
    <w:rsid w:val="00224136"/>
    <w:rsid w:val="002C1857"/>
    <w:rsid w:val="004B039F"/>
    <w:rsid w:val="00506CFF"/>
    <w:rsid w:val="006D7149"/>
    <w:rsid w:val="0080593C"/>
    <w:rsid w:val="00E40697"/>
    <w:rsid w:val="00F90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B879CE"/>
  <w15:chartTrackingRefBased/>
  <w15:docId w15:val="{A7430D0C-C9B3-EF4A-BE1B-F782C726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857"/>
    <w:pPr>
      <w:ind w:leftChars="400" w:left="840"/>
    </w:pPr>
  </w:style>
  <w:style w:type="character" w:styleId="a4">
    <w:name w:val="Hyperlink"/>
    <w:basedOn w:val="a0"/>
    <w:uiPriority w:val="99"/>
    <w:unhideWhenUsed/>
    <w:rsid w:val="00051D82"/>
    <w:rPr>
      <w:color w:val="0563C1" w:themeColor="hyperlink"/>
      <w:u w:val="single"/>
    </w:rPr>
  </w:style>
  <w:style w:type="character" w:styleId="a5">
    <w:name w:val="Unresolved Mention"/>
    <w:basedOn w:val="a0"/>
    <w:uiPriority w:val="99"/>
    <w:semiHidden/>
    <w:unhideWhenUsed/>
    <w:rsid w:val="00051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zenodo.org/record/132288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791</Words>
  <Characters>4511</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山崎　大</dc:creator>
  <cp:keywords/>
  <dc:description/>
  <cp:lastModifiedBy>山崎　大</cp:lastModifiedBy>
  <cp:revision>10</cp:revision>
  <dcterms:created xsi:type="dcterms:W3CDTF">2023-10-12T09:25:00Z</dcterms:created>
  <dcterms:modified xsi:type="dcterms:W3CDTF">2023-12-01T07:17:00Z</dcterms:modified>
</cp:coreProperties>
</file>